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D1AFA" w14:textId="6D4EE972" w:rsidR="006C73D1" w:rsidRDefault="006C73D1" w:rsidP="006C73D1">
      <w:pPr>
        <w:pStyle w:val="1"/>
        <w:jc w:val="center"/>
      </w:pPr>
      <w:r>
        <w:rPr>
          <w:rFonts w:hint="eastAsia"/>
        </w:rPr>
        <w:t>口罩實名制探討</w:t>
      </w:r>
    </w:p>
    <w:p w14:paraId="075E9B60" w14:textId="0B2C87B6" w:rsidR="009F243F" w:rsidRPr="009F243F" w:rsidDel="007E2C2D" w:rsidRDefault="009F243F" w:rsidP="009F243F">
      <w:pPr>
        <w:rPr>
          <w:moveFrom w:id="0" w:author="頭好壯壯喵喵仔" w:date="2020-05-25T14:05:00Z"/>
        </w:rPr>
      </w:pPr>
      <w:moveFromRangeStart w:id="1" w:author="頭好壯壯喵喵仔" w:date="2020-05-25T14:05:00Z" w:name="move41307949"/>
      <w:moveFrom w:id="2" w:author="頭好壯壯喵喵仔" w:date="2020-05-25T14:05:00Z">
        <w:r w:rsidDel="007E2C2D">
          <w:rPr>
            <w:rFonts w:hint="eastAsia"/>
          </w:rPr>
          <w:t>C</w:t>
        </w:r>
        <w:r w:rsidDel="007E2C2D">
          <w:t>ovid-19</w:t>
        </w:r>
        <w:r w:rsidDel="007E2C2D">
          <w:rPr>
            <w:rFonts w:hint="eastAsia"/>
          </w:rPr>
          <w:t>疫情下之台灣</w:t>
        </w:r>
        <w:r w:rsidRPr="009F243F" w:rsidDel="007E2C2D">
          <w:rPr>
            <w:rFonts w:hint="eastAsia"/>
          </w:rPr>
          <w:t>口罩實名制探討</w:t>
        </w:r>
      </w:moveFrom>
    </w:p>
    <w:moveFromRangeEnd w:id="1"/>
    <w:p w14:paraId="465F1527" w14:textId="77777777" w:rsidR="007E2C2D" w:rsidRPr="009F243F" w:rsidRDefault="007E2C2D" w:rsidP="007E2C2D">
      <w:pPr>
        <w:rPr>
          <w:moveTo w:id="3" w:author="頭好壯壯喵喵仔" w:date="2020-05-25T14:05:00Z"/>
        </w:rPr>
      </w:pPr>
      <w:moveToRangeStart w:id="4" w:author="頭好壯壯喵喵仔" w:date="2020-05-25T14:05:00Z" w:name="move41307949"/>
      <w:moveTo w:id="5" w:author="頭好壯壯喵喵仔" w:date="2020-05-25T14:05:00Z">
        <w:r>
          <w:rPr>
            <w:rFonts w:hint="eastAsia"/>
          </w:rPr>
          <w:t>C</w:t>
        </w:r>
        <w:r>
          <w:t>ovid-19</w:t>
        </w:r>
        <w:r>
          <w:rPr>
            <w:rFonts w:hint="eastAsia"/>
          </w:rPr>
          <w:t>疫情下之台灣</w:t>
        </w:r>
        <w:r w:rsidRPr="009F243F">
          <w:rPr>
            <w:rFonts w:hint="eastAsia"/>
          </w:rPr>
          <w:t>口罩實名制探討</w:t>
        </w:r>
      </w:moveTo>
    </w:p>
    <w:moveToRangeEnd w:id="4"/>
    <w:p w14:paraId="57419F01" w14:textId="3F786C56" w:rsidR="006C73D1" w:rsidRDefault="006C73D1" w:rsidP="006C73D1">
      <w:pPr>
        <w:pStyle w:val="a3"/>
        <w:rPr>
          <w:b/>
          <w:bCs/>
        </w:rPr>
      </w:pPr>
      <w:r w:rsidRPr="006C73D1">
        <w:rPr>
          <w:rFonts w:hint="eastAsia"/>
          <w:b/>
          <w:bCs/>
        </w:rPr>
        <w:t>組員</w:t>
      </w:r>
      <w:r w:rsidRPr="006C73D1">
        <w:rPr>
          <w:rFonts w:hint="eastAsia"/>
          <w:b/>
          <w:bCs/>
        </w:rPr>
        <w:t xml:space="preserve">: </w:t>
      </w:r>
      <w:r w:rsidRPr="006C73D1">
        <w:rPr>
          <w:rFonts w:hint="eastAsia"/>
          <w:b/>
          <w:bCs/>
        </w:rPr>
        <w:t>張家槃、鄭凱元、劉怡萱、洪子庭</w:t>
      </w:r>
    </w:p>
    <w:p w14:paraId="09E0EBBF" w14:textId="210B9C02" w:rsidR="009F243F" w:rsidDel="000A51D3" w:rsidRDefault="009F243F" w:rsidP="009F243F">
      <w:pPr>
        <w:rPr>
          <w:moveFrom w:id="6" w:author="頭好壯壯喵喵仔" w:date="2020-05-25T14:05:00Z"/>
        </w:rPr>
      </w:pPr>
      <w:moveFromRangeStart w:id="7" w:author="頭好壯壯喵喵仔" w:date="2020-05-25T14:05:00Z" w:name="move41307928"/>
      <w:moveFrom w:id="8" w:author="頭好壯壯喵喵仔" w:date="2020-05-25T14:05:00Z">
        <w:r w:rsidDel="000A51D3">
          <w:rPr>
            <w:rFonts w:hint="eastAsia"/>
          </w:rPr>
          <w:t>作者</w:t>
        </w:r>
        <w:r w:rsidDel="000A51D3">
          <w:rPr>
            <w:rFonts w:hint="eastAsia"/>
          </w:rPr>
          <w:t xml:space="preserve">: </w:t>
        </w:r>
        <w:r w:rsidRPr="009F243F" w:rsidDel="000A51D3">
          <w:rPr>
            <w:rFonts w:hint="eastAsia"/>
          </w:rPr>
          <w:t>張家槃、鄭凱元、劉怡萱、洪子庭</w:t>
        </w:r>
      </w:moveFrom>
    </w:p>
    <w:p w14:paraId="48F95990" w14:textId="47531ED4" w:rsidR="009F243F" w:rsidRPr="009F243F" w:rsidDel="000A51D3" w:rsidRDefault="009F243F" w:rsidP="009F243F">
      <w:pPr>
        <w:rPr>
          <w:moveFrom w:id="9" w:author="頭好壯壯喵喵仔" w:date="2020-05-25T14:05:00Z"/>
        </w:rPr>
      </w:pPr>
      <w:moveFrom w:id="10" w:author="頭好壯壯喵喵仔" w:date="2020-05-25T14:05:00Z">
        <w:r w:rsidDel="000A51D3">
          <w:rPr>
            <w:rFonts w:hint="eastAsia"/>
          </w:rPr>
          <w:t>2020/05/25</w:t>
        </w:r>
      </w:moveFrom>
    </w:p>
    <w:moveFromRangeEnd w:id="7"/>
    <w:p w14:paraId="5AD275F1" w14:textId="77777777" w:rsidR="000A51D3" w:rsidRDefault="000A51D3" w:rsidP="000A51D3">
      <w:pPr>
        <w:rPr>
          <w:moveTo w:id="11" w:author="頭好壯壯喵喵仔" w:date="2020-05-25T14:05:00Z"/>
        </w:rPr>
      </w:pPr>
      <w:moveToRangeStart w:id="12" w:author="頭好壯壯喵喵仔" w:date="2020-05-25T14:05:00Z" w:name="move41307928"/>
      <w:moveTo w:id="13" w:author="頭好壯壯喵喵仔" w:date="2020-05-25T14:05:00Z">
        <w:r>
          <w:rPr>
            <w:rFonts w:hint="eastAsia"/>
          </w:rPr>
          <w:t>作者</w:t>
        </w:r>
        <w:r>
          <w:rPr>
            <w:rFonts w:hint="eastAsia"/>
          </w:rPr>
          <w:t xml:space="preserve">: </w:t>
        </w:r>
        <w:r w:rsidRPr="009F243F">
          <w:rPr>
            <w:rFonts w:hint="eastAsia"/>
          </w:rPr>
          <w:t>張家槃、鄭凱元、劉怡萱、洪子庭</w:t>
        </w:r>
      </w:moveTo>
    </w:p>
    <w:p w14:paraId="570390F7" w14:textId="3073022D" w:rsidR="000A51D3" w:rsidRDefault="000A51D3" w:rsidP="000A51D3">
      <w:pPr>
        <w:rPr>
          <w:ins w:id="14" w:author="頭好壯壯喵喵仔" w:date="2020-05-25T14:41:00Z"/>
        </w:rPr>
      </w:pPr>
      <w:moveTo w:id="15" w:author="頭好壯壯喵喵仔" w:date="2020-05-25T14:05:00Z">
        <w:r>
          <w:rPr>
            <w:rFonts w:hint="eastAsia"/>
          </w:rPr>
          <w:t>2020/05/25</w:t>
        </w:r>
      </w:moveTo>
    </w:p>
    <w:p w14:paraId="47275110" w14:textId="5BB776D5" w:rsidR="004B6A92" w:rsidRPr="009F243F" w:rsidRDefault="004B6A92" w:rsidP="000A51D3">
      <w:pPr>
        <w:rPr>
          <w:moveTo w:id="16" w:author="頭好壯壯喵喵仔" w:date="2020-05-25T14:05:00Z"/>
        </w:rPr>
      </w:pPr>
      <w:ins w:id="17" w:author="頭好壯壯喵喵仔" w:date="2020-05-25T14:41:00Z">
        <w:r>
          <w:rPr>
            <w:rFonts w:hint="eastAsia"/>
          </w:rPr>
          <w:t>(</w:t>
        </w:r>
        <w:r>
          <w:rPr>
            <w:rFonts w:hint="eastAsia"/>
          </w:rPr>
          <w:t>封面獨立一頁</w:t>
        </w:r>
        <w:r>
          <w:rPr>
            <w:rFonts w:hint="eastAsia"/>
          </w:rPr>
          <w:t>)</w:t>
        </w:r>
      </w:ins>
    </w:p>
    <w:moveToRangeEnd w:id="12"/>
    <w:p w14:paraId="2C5DF2FC" w14:textId="1C387E7A" w:rsidR="009F243F" w:rsidRDefault="009F243F">
      <w:pPr>
        <w:widowControl/>
        <w:rPr>
          <w:b/>
        </w:rPr>
      </w:pPr>
      <w:r>
        <w:rPr>
          <w:b/>
        </w:rPr>
        <w:br w:type="page"/>
      </w:r>
    </w:p>
    <w:p w14:paraId="3E58BCC7" w14:textId="77777777" w:rsidR="006C73D1" w:rsidRPr="009F243F" w:rsidRDefault="006C73D1" w:rsidP="000F5851">
      <w:pPr>
        <w:rPr>
          <w:b/>
        </w:rPr>
      </w:pPr>
    </w:p>
    <w:p w14:paraId="6F0823B5" w14:textId="02B7DD3A" w:rsidR="00924872" w:rsidRDefault="000F5851" w:rsidP="000F5851">
      <w:pPr>
        <w:rPr>
          <w:ins w:id="18" w:author="頭好壯壯喵喵仔" w:date="2020-05-25T14:35:00Z"/>
          <w:b/>
        </w:rPr>
      </w:pPr>
      <w:r w:rsidRPr="000F5851">
        <w:rPr>
          <w:rFonts w:hint="eastAsia"/>
          <w:b/>
        </w:rPr>
        <w:t>前言</w:t>
      </w:r>
    </w:p>
    <w:p w14:paraId="62AEBDE2" w14:textId="038831D0" w:rsidR="00C72699" w:rsidRDefault="00C72699" w:rsidP="000F5851">
      <w:pPr>
        <w:rPr>
          <w:ins w:id="19" w:author="頭好壯壯喵喵仔" w:date="2020-05-25T14:36:00Z"/>
          <w:b/>
        </w:rPr>
      </w:pPr>
      <w:ins w:id="20" w:author="頭好壯壯喵喵仔" w:date="2020-05-25T14:35:00Z">
        <w:r>
          <w:rPr>
            <w:rFonts w:hint="eastAsia"/>
            <w:b/>
          </w:rPr>
          <w:t>什麼是</w:t>
        </w:r>
        <w:r>
          <w:rPr>
            <w:rFonts w:hint="eastAsia"/>
            <w:b/>
          </w:rPr>
          <w:t>c</w:t>
        </w:r>
        <w:r>
          <w:rPr>
            <w:b/>
          </w:rPr>
          <w:t xml:space="preserve">ovid-19? </w:t>
        </w:r>
        <w:r>
          <w:rPr>
            <w:rFonts w:hint="eastAsia"/>
            <w:b/>
          </w:rPr>
          <w:t>特色</w:t>
        </w:r>
        <w:r>
          <w:rPr>
            <w:rFonts w:hint="eastAsia"/>
            <w:b/>
          </w:rPr>
          <w:t>(</w:t>
        </w:r>
      </w:ins>
      <w:ins w:id="21" w:author="頭好壯壯喵喵仔" w:date="2020-05-25T14:37:00Z">
        <w:r>
          <w:rPr>
            <w:rFonts w:hint="eastAsia"/>
            <w:b/>
          </w:rPr>
          <w:t>為何值得寫</w:t>
        </w:r>
        <w:r>
          <w:rPr>
            <w:rFonts w:hint="eastAsia"/>
            <w:b/>
          </w:rPr>
          <w:t>/</w:t>
        </w:r>
        <w:r>
          <w:rPr>
            <w:rFonts w:hint="eastAsia"/>
            <w:b/>
          </w:rPr>
          <w:t>看這篇報告</w:t>
        </w:r>
        <w:r>
          <w:rPr>
            <w:rFonts w:hint="eastAsia"/>
            <w:b/>
          </w:rPr>
          <w:t xml:space="preserve">: </w:t>
        </w:r>
      </w:ins>
      <w:ins w:id="22" w:author="頭好壯壯喵喵仔" w:date="2020-05-25T14:35:00Z">
        <w:r>
          <w:rPr>
            <w:rFonts w:hint="eastAsia"/>
            <w:b/>
          </w:rPr>
          <w:t>嚴重性、全球、深入</w:t>
        </w:r>
      </w:ins>
      <w:ins w:id="23" w:author="頭好壯壯喵喵仔" w:date="2020-05-25T14:36:00Z">
        <w:r>
          <w:rPr>
            <w:rFonts w:hint="eastAsia"/>
            <w:b/>
          </w:rPr>
          <w:t>生活的程度</w:t>
        </w:r>
        <w:r>
          <w:rPr>
            <w:b/>
          </w:rPr>
          <w:t>…</w:t>
        </w:r>
        <w:r>
          <w:rPr>
            <w:rFonts w:hint="eastAsia"/>
            <w:b/>
          </w:rPr>
          <w:t>)</w:t>
        </w:r>
      </w:ins>
    </w:p>
    <w:p w14:paraId="49FB8101" w14:textId="5424C5E4" w:rsidR="00C72699" w:rsidRDefault="00C72699" w:rsidP="000F5851">
      <w:pPr>
        <w:rPr>
          <w:b/>
        </w:rPr>
      </w:pPr>
      <w:ins w:id="24" w:author="頭好壯壯喵喵仔" w:date="2020-05-25T14:36:00Z">
        <w:r>
          <w:rPr>
            <w:rFonts w:hint="eastAsia"/>
            <w:b/>
          </w:rPr>
          <w:t>什麼是</w:t>
        </w:r>
        <w:r w:rsidRPr="00C72699">
          <w:rPr>
            <w:rFonts w:hint="eastAsia"/>
            <w:b/>
          </w:rPr>
          <w:t>口罩實名制</w:t>
        </w:r>
        <w:r>
          <w:rPr>
            <w:rFonts w:hint="eastAsia"/>
            <w:b/>
          </w:rPr>
          <w:t xml:space="preserve">? </w:t>
        </w:r>
      </w:ins>
      <w:ins w:id="25" w:author="頭好壯壯喵喵仔" w:date="2020-05-25T14:37:00Z">
        <w:r>
          <w:rPr>
            <w:rFonts w:hint="eastAsia"/>
            <w:b/>
          </w:rPr>
          <w:t>特色</w:t>
        </w:r>
        <w:r>
          <w:rPr>
            <w:rFonts w:hint="eastAsia"/>
            <w:b/>
          </w:rPr>
          <w:t>(</w:t>
        </w:r>
        <w:r>
          <w:rPr>
            <w:rFonts w:hint="eastAsia"/>
            <w:b/>
          </w:rPr>
          <w:t>為何值得寫</w:t>
        </w:r>
        <w:r>
          <w:rPr>
            <w:rFonts w:hint="eastAsia"/>
            <w:b/>
          </w:rPr>
          <w:t>/</w:t>
        </w:r>
        <w:r>
          <w:rPr>
            <w:rFonts w:hint="eastAsia"/>
            <w:b/>
          </w:rPr>
          <w:t>看這篇報告</w:t>
        </w:r>
        <w:r>
          <w:rPr>
            <w:rFonts w:hint="eastAsia"/>
            <w:b/>
          </w:rPr>
          <w:t xml:space="preserve">: </w:t>
        </w:r>
        <w:r>
          <w:rPr>
            <w:rFonts w:hint="eastAsia"/>
            <w:b/>
          </w:rPr>
          <w:t>制度好、</w:t>
        </w:r>
        <w:r>
          <w:rPr>
            <w:rFonts w:hint="eastAsia"/>
            <w:b/>
          </w:rPr>
          <w:t>IT</w:t>
        </w:r>
        <w:r>
          <w:rPr>
            <w:rFonts w:hint="eastAsia"/>
            <w:b/>
          </w:rPr>
          <w:t>好</w:t>
        </w:r>
        <w:r>
          <w:rPr>
            <w:rFonts w:hint="eastAsia"/>
            <w:b/>
          </w:rPr>
          <w:t>)</w:t>
        </w:r>
      </w:ins>
    </w:p>
    <w:p w14:paraId="264EDA41" w14:textId="77777777" w:rsidR="000F5851" w:rsidRDefault="000F5851" w:rsidP="000F5851">
      <w:pPr>
        <w:rPr>
          <w:rFonts w:asciiTheme="majorEastAsia" w:eastAsiaTheme="majorEastAsia" w:hAnsiTheme="majorEastAsia"/>
          <w:b/>
        </w:rPr>
      </w:pPr>
    </w:p>
    <w:p w14:paraId="3A17C110" w14:textId="6274024D" w:rsidR="000F5851" w:rsidRDefault="000F5851" w:rsidP="000F5851">
      <w:pPr>
        <w:rPr>
          <w:rFonts w:asciiTheme="minorEastAsia" w:hAnsiTheme="minorEastAsia"/>
        </w:rPr>
      </w:pPr>
      <w:r w:rsidRPr="000F5851">
        <w:rPr>
          <w:rFonts w:asciiTheme="minorEastAsia" w:hAnsiTheme="minorEastAsia" w:hint="eastAsia"/>
        </w:rPr>
        <w:t>相信</w:t>
      </w:r>
      <w:r>
        <w:rPr>
          <w:rFonts w:asciiTheme="minorEastAsia" w:hAnsiTheme="minorEastAsia" w:hint="eastAsia"/>
        </w:rPr>
        <w:t>2020年對很多人來說，絕對是刻骨銘心的一年。從年初武漢肺炎疫情爆發，疫情以中國大陸的武漢市為中心迅速像全世界蔓延，引發全球大流行疫情。截至2020年5月24日，全球已有220多個國家和地區累計報告</w:t>
      </w:r>
      <w:r w:rsidR="00CE7E69">
        <w:rPr>
          <w:rFonts w:asciiTheme="minorEastAsia" w:hAnsiTheme="minorEastAsia" w:hint="eastAsia"/>
        </w:rPr>
        <w:t>逾520萬名確診個案，逾33萬名患者死亡</w:t>
      </w:r>
      <w:ins w:id="26" w:author="頭好壯壯喵喵仔" w:date="2020-05-25T14:38:00Z">
        <w:r w:rsidR="00C72699">
          <w:rPr>
            <w:rFonts w:asciiTheme="minorEastAsia" w:hAnsiTheme="minorEastAsia" w:hint="eastAsia"/>
          </w:rPr>
          <w:t>[資料來源???]</w:t>
        </w:r>
      </w:ins>
      <w:r w:rsidR="00CE7E69">
        <w:rPr>
          <w:rFonts w:asciiTheme="minorEastAsia" w:hAnsiTheme="minorEastAsia" w:hint="eastAsia"/>
        </w:rPr>
        <w:t>。</w:t>
      </w:r>
    </w:p>
    <w:p w14:paraId="3C56474C" w14:textId="77777777" w:rsidR="00CE7E69" w:rsidRDefault="00CE7E69" w:rsidP="000F5851">
      <w:pPr>
        <w:rPr>
          <w:rFonts w:asciiTheme="minorEastAsia" w:hAnsiTheme="minorEastAsia"/>
        </w:rPr>
      </w:pPr>
    </w:p>
    <w:p w14:paraId="54FA0932" w14:textId="58FF7F12" w:rsidR="00CE7E69" w:rsidRDefault="001C1E7A" w:rsidP="000F5851">
      <w:pPr>
        <w:rPr>
          <w:rFonts w:asciiTheme="minorEastAsia" w:hAnsiTheme="minorEastAsia"/>
        </w:rPr>
      </w:pPr>
      <w:ins w:id="27" w:author="頭好壯壯喵喵仔" w:date="2020-05-25T14:38:00Z">
        <w:r>
          <w:rPr>
            <w:rFonts w:asciiTheme="minorEastAsia" w:hAnsiTheme="minorEastAsia" w:hint="eastAsia"/>
          </w:rPr>
          <w:t>根據</w:t>
        </w:r>
      </w:ins>
      <w:ins w:id="28" w:author="頭好壯壯喵喵仔" w:date="2020-05-25T14:39:00Z">
        <w:r>
          <w:rPr>
            <w:rFonts w:asciiTheme="minorEastAsia" w:hAnsiTheme="minorEastAsia" w:hint="eastAsia"/>
          </w:rPr>
          <w:t>XXX的XXX，</w:t>
        </w:r>
      </w:ins>
      <w:r w:rsidR="00CE7E69">
        <w:rPr>
          <w:rFonts w:asciiTheme="minorEastAsia" w:hAnsiTheme="minorEastAsia" w:hint="eastAsia"/>
        </w:rPr>
        <w:t>病毒潛伏期一般最長可達14天。且即使沒有發燒，沒有感染跡象的感染者也可以將病毒傳染給他人，症狀篩檢無法有效判斷。目前也尚無針對新型冠狀病毒的預防疫苗及治療方法</w:t>
      </w:r>
      <w:ins w:id="29" w:author="頭好壯壯喵喵仔" w:date="2020-05-25T14:39:00Z">
        <w:r>
          <w:rPr>
            <w:rFonts w:asciiTheme="minorEastAsia" w:hAnsiTheme="minorEastAsia" w:hint="eastAsia"/>
          </w:rPr>
          <w:t>[資料來源???]</w:t>
        </w:r>
      </w:ins>
      <w:r w:rsidR="00CE7E69">
        <w:rPr>
          <w:rFonts w:asciiTheme="minorEastAsia" w:hAnsiTheme="minorEastAsia" w:hint="eastAsia"/>
        </w:rPr>
        <w:t>。</w:t>
      </w:r>
    </w:p>
    <w:p w14:paraId="173FB429" w14:textId="77777777" w:rsidR="00CE7E69" w:rsidRPr="001C1E7A" w:rsidRDefault="00CE7E69" w:rsidP="000F5851">
      <w:pPr>
        <w:rPr>
          <w:rFonts w:asciiTheme="minorEastAsia" w:hAnsiTheme="minorEastAsia"/>
        </w:rPr>
      </w:pPr>
    </w:p>
    <w:p w14:paraId="01EF3914" w14:textId="28E04AE9" w:rsidR="00CE7E69" w:rsidRDefault="00BB696D" w:rsidP="000F5851">
      <w:pPr>
        <w:rPr>
          <w:rFonts w:asciiTheme="minorEastAsia" w:hAnsiTheme="minorEastAsia"/>
        </w:rPr>
      </w:pPr>
      <w:r>
        <w:rPr>
          <w:rFonts w:asciiTheme="minorEastAsia" w:hAnsiTheme="minorEastAsia" w:hint="eastAsia"/>
        </w:rPr>
        <w:t>隨著新型冠狀病毒持續在全球蔓延，人們最關心的議題是</w:t>
      </w:r>
      <w:ins w:id="30" w:author="頭好壯壯喵喵仔" w:date="2020-05-25T14:40:00Z">
        <w:r w:rsidR="001C1E7A">
          <w:rPr>
            <w:rFonts w:asciiTheme="minorEastAsia" w:hAnsiTheme="minorEastAsia" w:hint="eastAsia"/>
          </w:rPr>
          <w:t>???</w:t>
        </w:r>
      </w:ins>
      <w:r w:rsidR="00AF2A22">
        <w:rPr>
          <w:rFonts w:asciiTheme="minorEastAsia" w:hAnsiTheme="minorEastAsia" w:hint="eastAsia"/>
        </w:rPr>
        <w:t>: 如何能保護自己免受感染</w:t>
      </w:r>
      <w:r w:rsidR="00CE1FEA">
        <w:rPr>
          <w:rFonts w:asciiTheme="minorEastAsia" w:hAnsiTheme="minorEastAsia" w:hint="eastAsia"/>
        </w:rPr>
        <w:t>。有實驗證據顯示</w:t>
      </w:r>
      <w:ins w:id="31" w:author="頭好壯壯喵喵仔" w:date="2020-05-25T14:40:00Z">
        <w:r w:rsidR="001C1E7A">
          <w:rPr>
            <w:rFonts w:asciiTheme="minorEastAsia" w:hAnsiTheme="minorEastAsia" w:hint="eastAsia"/>
          </w:rPr>
          <w:t>???</w:t>
        </w:r>
      </w:ins>
      <w:r w:rsidR="00CE1FEA">
        <w:rPr>
          <w:rFonts w:asciiTheme="minorEastAsia" w:hAnsiTheme="minorEastAsia" w:hint="eastAsia"/>
        </w:rPr>
        <w:t>，戴口罩有助於防止通過由手到口的傳染源。也有許多醫療服務機構</w:t>
      </w:r>
      <w:ins w:id="32" w:author="頭好壯壯喵喵仔" w:date="2020-05-25T14:40:00Z">
        <w:r w:rsidR="001C1E7A">
          <w:rPr>
            <w:rFonts w:asciiTheme="minorEastAsia" w:hAnsiTheme="minorEastAsia" w:hint="eastAsia"/>
          </w:rPr>
          <w:t>???</w:t>
        </w:r>
      </w:ins>
      <w:r w:rsidR="00CE1FEA">
        <w:rPr>
          <w:rFonts w:asciiTheme="minorEastAsia" w:hAnsiTheme="minorEastAsia" w:hint="eastAsia"/>
        </w:rPr>
        <w:t>建議人們: 使用酒精清潔家中環境與勤洗手均能有效預防細菌和病毒的擴散。隨之而來的景象便是人人戴口罩出門，家家戶戶噴灑酒精，商店裡的醫療用品如口罩、酒精等瞬間被掃購一空</w:t>
      </w:r>
      <w:ins w:id="33" w:author="頭好壯壯喵喵仔" w:date="2020-05-25T14:40:00Z">
        <w:r w:rsidR="001C1E7A">
          <w:rPr>
            <w:rFonts w:asciiTheme="minorEastAsia" w:hAnsiTheme="minorEastAsia" w:hint="eastAsia"/>
          </w:rPr>
          <w:t>???</w:t>
        </w:r>
      </w:ins>
      <w:r w:rsidR="00CE1FEA">
        <w:rPr>
          <w:rFonts w:asciiTheme="minorEastAsia" w:hAnsiTheme="minorEastAsia" w:hint="eastAsia"/>
        </w:rPr>
        <w:t>，還有些許不肖業者或個人囤積醫療用品以牟取暴利</w:t>
      </w:r>
      <w:ins w:id="34" w:author="頭好壯壯喵喵仔" w:date="2020-05-25T14:40:00Z">
        <w:r w:rsidR="001C1E7A">
          <w:rPr>
            <w:rFonts w:asciiTheme="minorEastAsia" w:hAnsiTheme="minorEastAsia" w:hint="eastAsia"/>
          </w:rPr>
          <w:t>???</w:t>
        </w:r>
      </w:ins>
      <w:r w:rsidR="00CE1FEA">
        <w:rPr>
          <w:rFonts w:asciiTheme="minorEastAsia" w:hAnsiTheme="minorEastAsia" w:hint="eastAsia"/>
        </w:rPr>
        <w:t>，造成全球醫療用品供應不足的問題</w:t>
      </w:r>
      <w:ins w:id="35" w:author="頭好壯壯喵喵仔" w:date="2020-05-25T14:40:00Z">
        <w:r w:rsidR="001C1E7A">
          <w:rPr>
            <w:rFonts w:asciiTheme="minorEastAsia" w:hAnsiTheme="minorEastAsia" w:hint="eastAsia"/>
          </w:rPr>
          <w:t>???</w:t>
        </w:r>
      </w:ins>
      <w:r w:rsidR="00CE1FEA">
        <w:rPr>
          <w:rFonts w:asciiTheme="minorEastAsia" w:hAnsiTheme="minorEastAsia" w:hint="eastAsia"/>
        </w:rPr>
        <w:t>。</w:t>
      </w:r>
    </w:p>
    <w:p w14:paraId="516D5FE0" w14:textId="77777777" w:rsidR="00CE1FEA" w:rsidRDefault="00CE1FEA" w:rsidP="000F5851">
      <w:pPr>
        <w:rPr>
          <w:rFonts w:asciiTheme="minorEastAsia" w:hAnsiTheme="minorEastAsia"/>
        </w:rPr>
      </w:pPr>
    </w:p>
    <w:p w14:paraId="6C03E346" w14:textId="542494EE" w:rsidR="00CE1FEA" w:rsidRDefault="00CE1FEA" w:rsidP="000F5851">
      <w:pPr>
        <w:rPr>
          <w:ins w:id="36" w:author="頭好壯壯喵喵仔" w:date="2020-05-25T16:37:00Z"/>
          <w:rFonts w:asciiTheme="minorEastAsia" w:hAnsiTheme="minorEastAsia"/>
        </w:rPr>
      </w:pPr>
      <w:r>
        <w:rPr>
          <w:rFonts w:asciiTheme="minorEastAsia" w:hAnsiTheme="minorEastAsia" w:hint="eastAsia"/>
        </w:rPr>
        <w:t>為因應民眾大量採買口罩等醫療用品用於防治新型冠狀病毒飛沫傳染的需求及確保穩定供給口罩，政府出面以公權力推行例如口罩等</w:t>
      </w:r>
      <w:r w:rsidR="008E0C53">
        <w:rPr>
          <w:rFonts w:asciiTheme="minorEastAsia" w:hAnsiTheme="minorEastAsia" w:hint="eastAsia"/>
        </w:rPr>
        <w:t>醫療用品</w:t>
      </w:r>
      <w:r>
        <w:rPr>
          <w:rFonts w:asciiTheme="minorEastAsia" w:hAnsiTheme="minorEastAsia" w:hint="eastAsia"/>
        </w:rPr>
        <w:t>的</w:t>
      </w:r>
      <w:r w:rsidR="008E0C53">
        <w:rPr>
          <w:rFonts w:asciiTheme="minorEastAsia" w:hAnsiTheme="minorEastAsia" w:hint="eastAsia"/>
        </w:rPr>
        <w:t>購買</w:t>
      </w:r>
      <w:r>
        <w:rPr>
          <w:rFonts w:asciiTheme="minorEastAsia" w:hAnsiTheme="minorEastAsia" w:hint="eastAsia"/>
        </w:rPr>
        <w:t>管制措施，全面徵用口罩，並以實名制的方式配</w:t>
      </w:r>
      <w:r w:rsidR="008E0C53">
        <w:rPr>
          <w:rFonts w:asciiTheme="minorEastAsia" w:hAnsiTheme="minorEastAsia" w:hint="eastAsia"/>
        </w:rPr>
        <w:t>給，並首次使用了「口罩實名制」此一名稱</w:t>
      </w:r>
      <w:ins w:id="37" w:author="頭好壯壯喵喵仔" w:date="2020-05-25T14:40:00Z">
        <w:r w:rsidR="001C1E7A">
          <w:rPr>
            <w:rFonts w:asciiTheme="minorEastAsia" w:hAnsiTheme="minorEastAsia" w:hint="eastAsia"/>
          </w:rPr>
          <w:t>???</w:t>
        </w:r>
      </w:ins>
      <w:r w:rsidR="008E0C53">
        <w:rPr>
          <w:rFonts w:asciiTheme="minorEastAsia" w:hAnsiTheme="minorEastAsia" w:hint="eastAsia"/>
        </w:rPr>
        <w:t>。</w:t>
      </w:r>
    </w:p>
    <w:p w14:paraId="1A726380" w14:textId="039186B6" w:rsidR="0053081C" w:rsidRDefault="0053081C" w:rsidP="000F5851">
      <w:pPr>
        <w:rPr>
          <w:ins w:id="38" w:author="頭好壯壯喵喵仔" w:date="2020-05-25T16:37:00Z"/>
          <w:rFonts w:asciiTheme="minorEastAsia" w:hAnsiTheme="minorEastAsia"/>
        </w:rPr>
      </w:pPr>
    </w:p>
    <w:p w14:paraId="00E9B383" w14:textId="5EE4D923" w:rsidR="0053081C" w:rsidRDefault="0053081C" w:rsidP="000F5851">
      <w:pPr>
        <w:rPr>
          <w:rFonts w:asciiTheme="minorEastAsia" w:hAnsiTheme="minorEastAsia"/>
        </w:rPr>
      </w:pPr>
      <w:ins w:id="39" w:author="頭好壯壯喵喵仔" w:date="2020-05-25T16:37:00Z">
        <w:r>
          <w:rPr>
            <w:rFonts w:asciiTheme="minorEastAsia" w:hAnsiTheme="minorEastAsia" w:hint="eastAsia"/>
          </w:rPr>
          <w:t>[導讀]簡述本報告內容：底下第二章是XXX、第三章是</w:t>
        </w:r>
      </w:ins>
      <w:ins w:id="40" w:author="頭好壯壯喵喵仔" w:date="2020-05-25T16:38:00Z">
        <w:r>
          <w:rPr>
            <w:rFonts w:asciiTheme="minorEastAsia" w:hAnsiTheme="minorEastAsia" w:hint="eastAsia"/>
          </w:rPr>
          <w:t>OOO</w:t>
        </w:r>
        <w:r>
          <w:rPr>
            <w:rFonts w:asciiTheme="minorEastAsia" w:hAnsiTheme="minorEastAsia"/>
          </w:rPr>
          <w:t>…</w:t>
        </w:r>
      </w:ins>
    </w:p>
    <w:p w14:paraId="6C32EF89" w14:textId="77777777" w:rsidR="008E0C53" w:rsidRDefault="008E0C53" w:rsidP="000F5851">
      <w:pPr>
        <w:rPr>
          <w:rFonts w:asciiTheme="minorEastAsia" w:hAnsiTheme="minorEastAsia"/>
        </w:rPr>
      </w:pPr>
    </w:p>
    <w:p w14:paraId="791C4564" w14:textId="2087886C" w:rsidR="008E0C53" w:rsidRDefault="00A45055" w:rsidP="000F5851">
      <w:pPr>
        <w:rPr>
          <w:b/>
        </w:rPr>
      </w:pPr>
      <w:r w:rsidRPr="00A45055">
        <w:rPr>
          <w:rFonts w:hint="eastAsia"/>
          <w:b/>
        </w:rPr>
        <w:t>技術介紹</w:t>
      </w:r>
    </w:p>
    <w:p w14:paraId="0A895774" w14:textId="51ECA3CE" w:rsidR="00A45055" w:rsidRDefault="00A45055" w:rsidP="000F5851">
      <w:pPr>
        <w:rPr>
          <w:b/>
        </w:rPr>
      </w:pPr>
    </w:p>
    <w:p w14:paraId="19E923A1" w14:textId="77777777" w:rsidR="00A45055" w:rsidRDefault="00A45055" w:rsidP="00A45055">
      <w:r>
        <w:rPr>
          <w:rFonts w:hint="eastAsia"/>
        </w:rPr>
        <w:t>口罩實名制</w:t>
      </w:r>
      <w:r>
        <w:rPr>
          <w:rFonts w:hint="eastAsia"/>
        </w:rPr>
        <w:t>1.0</w:t>
      </w:r>
    </w:p>
    <w:p w14:paraId="20088C2A" w14:textId="77777777" w:rsidR="00A45055" w:rsidRDefault="00A45055" w:rsidP="00A45055">
      <w:pPr>
        <w:pStyle w:val="Web"/>
        <w:shd w:val="clear" w:color="auto" w:fill="FFFFFF"/>
        <w:textAlignment w:val="baseline"/>
        <w:rPr>
          <w:rFonts w:asciiTheme="majorEastAsia" w:eastAsiaTheme="majorEastAsia" w:hAnsiTheme="majorEastAsia"/>
          <w:shd w:val="clear" w:color="auto" w:fill="FFFFFF"/>
        </w:rPr>
      </w:pPr>
      <w:r w:rsidRPr="00761244">
        <w:rPr>
          <w:rFonts w:asciiTheme="majorEastAsia" w:eastAsiaTheme="majorEastAsia" w:hAnsiTheme="majorEastAsia" w:hint="eastAsia"/>
        </w:rPr>
        <w:t>在</w:t>
      </w:r>
      <w:r>
        <w:rPr>
          <w:rFonts w:asciiTheme="majorEastAsia" w:eastAsiaTheme="majorEastAsia" w:hAnsiTheme="majorEastAsia" w:hint="eastAsia"/>
        </w:rPr>
        <w:t>1.0的</w:t>
      </w:r>
      <w:r w:rsidRPr="00761244">
        <w:rPr>
          <w:rFonts w:asciiTheme="majorEastAsia" w:eastAsiaTheme="majorEastAsia" w:hAnsiTheme="majorEastAsia" w:hint="eastAsia"/>
        </w:rPr>
        <w:t>推行中，發生了購買人潮過於集中，導致部分藥局供不應求的問題，過程中一位民間工程師自製的</w:t>
      </w:r>
      <w:r w:rsidRPr="00761244">
        <w:rPr>
          <w:rFonts w:asciiTheme="majorEastAsia" w:eastAsiaTheme="majorEastAsia" w:hAnsiTheme="majorEastAsia" w:hint="eastAsia"/>
          <w:shd w:val="clear" w:color="auto" w:fill="FFFFFF"/>
        </w:rPr>
        <w:t>超商口罩回報地圖被政府發現，它以4 種顏色標記全台四大超商口罩數量，綠色代表口罩在 3 小時內的數量充裕，黃色則代表口罩量少，紅色及灰色則分別是售完與無人回報。</w:t>
      </w:r>
    </w:p>
    <w:p w14:paraId="02F5F556" w14:textId="77777777" w:rsidR="00A45055" w:rsidRDefault="00A45055" w:rsidP="00A45055">
      <w:pPr>
        <w:pStyle w:val="Web"/>
        <w:shd w:val="clear" w:color="auto" w:fill="FFFFFF"/>
        <w:textAlignment w:val="baseline"/>
        <w:rPr>
          <w:rFonts w:asciiTheme="majorEastAsia" w:eastAsiaTheme="majorEastAsia" w:hAnsiTheme="majorEastAsia"/>
          <w:shd w:val="clear" w:color="auto" w:fill="FFFFFF"/>
        </w:rPr>
      </w:pPr>
      <w:r w:rsidRPr="00761244">
        <w:rPr>
          <w:rFonts w:asciiTheme="majorEastAsia" w:eastAsiaTheme="majorEastAsia" w:hAnsiTheme="majorEastAsia" w:hint="eastAsia"/>
          <w:shd w:val="clear" w:color="auto" w:fill="FFFFFF"/>
        </w:rPr>
        <w:lastRenderedPageBreak/>
        <w:t>這套系統使用 Google 地圖與地點蒐集的收費服務「Place API」，網友若查詢一次，就得向開發者收一筆錢</w:t>
      </w:r>
      <w:r>
        <w:rPr>
          <w:rFonts w:asciiTheme="majorEastAsia" w:eastAsiaTheme="majorEastAsia" w:hAnsiTheme="majorEastAsia" w:hint="eastAsia"/>
          <w:shd w:val="clear" w:color="auto" w:fill="FFFFFF"/>
        </w:rPr>
        <w:t>，並且</w:t>
      </w:r>
      <w:r w:rsidRPr="00761244">
        <w:rPr>
          <w:rFonts w:asciiTheme="majorEastAsia" w:eastAsiaTheme="majorEastAsia" w:hAnsiTheme="majorEastAsia" w:hint="eastAsia"/>
          <w:shd w:val="clear" w:color="auto" w:fill="FFFFFF"/>
        </w:rPr>
        <w:t>系統</w:t>
      </w:r>
      <w:r>
        <w:rPr>
          <w:rFonts w:asciiTheme="majorEastAsia" w:eastAsiaTheme="majorEastAsia" w:hAnsiTheme="majorEastAsia" w:hint="eastAsia"/>
          <w:shd w:val="clear" w:color="auto" w:fill="FFFFFF"/>
        </w:rPr>
        <w:t>只</w:t>
      </w:r>
      <w:r w:rsidRPr="00761244">
        <w:rPr>
          <w:rFonts w:asciiTheme="majorEastAsia" w:eastAsiaTheme="majorEastAsia" w:hAnsiTheme="majorEastAsia" w:hint="eastAsia"/>
          <w:shd w:val="clear" w:color="auto" w:fill="FFFFFF"/>
        </w:rPr>
        <w:t>憑網友手動回報，</w:t>
      </w:r>
      <w:r>
        <w:rPr>
          <w:rFonts w:asciiTheme="majorEastAsia" w:eastAsiaTheme="majorEastAsia" w:hAnsiTheme="majorEastAsia" w:hint="eastAsia"/>
          <w:shd w:val="clear" w:color="auto" w:fill="FFFFFF"/>
        </w:rPr>
        <w:t>因此</w:t>
      </w:r>
      <w:r w:rsidRPr="00761244">
        <w:rPr>
          <w:rFonts w:asciiTheme="majorEastAsia" w:eastAsiaTheme="majorEastAsia" w:hAnsiTheme="majorEastAsia" w:hint="eastAsia"/>
          <w:shd w:val="clear" w:color="auto" w:fill="FFFFFF"/>
        </w:rPr>
        <w:t>資料準確性無法保證，</w:t>
      </w:r>
      <w:r>
        <w:rPr>
          <w:rFonts w:asciiTheme="majorEastAsia" w:eastAsiaTheme="majorEastAsia" w:hAnsiTheme="majorEastAsia" w:hint="eastAsia"/>
          <w:shd w:val="clear" w:color="auto" w:fill="FFFFFF"/>
        </w:rPr>
        <w:t>在當時人人都缺口罩的情況下</w:t>
      </w:r>
      <w:r w:rsidRPr="00761244">
        <w:rPr>
          <w:rFonts w:asciiTheme="majorEastAsia" w:eastAsiaTheme="majorEastAsia" w:hAnsiTheme="majorEastAsia" w:hint="eastAsia"/>
          <w:shd w:val="clear" w:color="auto" w:fill="FFFFFF"/>
        </w:rPr>
        <w:t>，</w:t>
      </w:r>
      <w:r>
        <w:rPr>
          <w:rFonts w:asciiTheme="majorEastAsia" w:eastAsiaTheme="majorEastAsia" w:hAnsiTheme="majorEastAsia" w:hint="eastAsia"/>
          <w:shd w:val="clear" w:color="auto" w:fill="FFFFFF"/>
        </w:rPr>
        <w:t>一聽到這個系統，就造成了</w:t>
      </w:r>
      <w:r w:rsidRPr="00761244">
        <w:rPr>
          <w:rFonts w:asciiTheme="majorEastAsia" w:eastAsiaTheme="majorEastAsia" w:hAnsiTheme="majorEastAsia" w:hint="eastAsia"/>
          <w:shd w:val="clear" w:color="auto" w:fill="FFFFFF"/>
        </w:rPr>
        <w:t>一傳十、十傳百，因</w:t>
      </w:r>
      <w:r w:rsidRPr="006A23F6">
        <w:rPr>
          <w:rFonts w:asciiTheme="majorEastAsia" w:eastAsiaTheme="majorEastAsia" w:hAnsiTheme="majorEastAsia" w:hint="eastAsia"/>
          <w:shd w:val="clear" w:color="auto" w:fill="FFFFFF"/>
        </w:rPr>
        <w:t>負載平衡</w:t>
      </w:r>
      <w:r w:rsidRPr="00761244">
        <w:rPr>
          <w:rFonts w:asciiTheme="majorEastAsia" w:eastAsiaTheme="majorEastAsia" w:hAnsiTheme="majorEastAsia" w:hint="eastAsia"/>
          <w:shd w:val="clear" w:color="auto" w:fill="FFFFFF"/>
        </w:rPr>
        <w:t>承受不住</w:t>
      </w:r>
      <w:r>
        <w:rPr>
          <w:rFonts w:asciiTheme="majorEastAsia" w:eastAsiaTheme="majorEastAsia" w:hAnsiTheme="majorEastAsia" w:hint="eastAsia"/>
          <w:shd w:val="clear" w:color="auto" w:fill="FFFFFF"/>
        </w:rPr>
        <w:t>大量的流量存取</w:t>
      </w:r>
      <w:r w:rsidRPr="00761244">
        <w:rPr>
          <w:rFonts w:asciiTheme="majorEastAsia" w:eastAsiaTheme="majorEastAsia" w:hAnsiTheme="majorEastAsia" w:hint="eastAsia"/>
          <w:shd w:val="clear" w:color="auto" w:fill="FFFFFF"/>
        </w:rPr>
        <w:t>，</w:t>
      </w:r>
      <w:r>
        <w:rPr>
          <w:rFonts w:asciiTheme="majorEastAsia" w:eastAsiaTheme="majorEastAsia" w:hAnsiTheme="majorEastAsia" w:hint="eastAsia"/>
          <w:shd w:val="clear" w:color="auto" w:fill="FFFFFF"/>
        </w:rPr>
        <w:t>而造成</w:t>
      </w:r>
      <w:r w:rsidRPr="00761244">
        <w:rPr>
          <w:rFonts w:asciiTheme="majorEastAsia" w:eastAsiaTheme="majorEastAsia" w:hAnsiTheme="majorEastAsia" w:hint="eastAsia"/>
          <w:shd w:val="clear" w:color="auto" w:fill="FFFFFF"/>
        </w:rPr>
        <w:t>當機</w:t>
      </w:r>
      <w:r>
        <w:rPr>
          <w:rFonts w:asciiTheme="majorEastAsia" w:eastAsiaTheme="majorEastAsia" w:hAnsiTheme="majorEastAsia" w:hint="eastAsia"/>
          <w:shd w:val="clear" w:color="auto" w:fill="FFFFFF"/>
        </w:rPr>
        <w:t>問題</w:t>
      </w:r>
      <w:r w:rsidRPr="00761244">
        <w:rPr>
          <w:rFonts w:asciiTheme="majorEastAsia" w:eastAsiaTheme="majorEastAsia" w:hAnsiTheme="majorEastAsia" w:hint="eastAsia"/>
          <w:shd w:val="clear" w:color="auto" w:fill="FFFFFF"/>
        </w:rPr>
        <w:t>。</w:t>
      </w:r>
      <w:r>
        <w:rPr>
          <w:rFonts w:asciiTheme="majorEastAsia" w:eastAsiaTheme="majorEastAsia" w:hAnsiTheme="majorEastAsia" w:hint="eastAsia"/>
          <w:shd w:val="clear" w:color="auto" w:fill="FFFFFF"/>
        </w:rPr>
        <w:t>這個</w:t>
      </w:r>
      <w:r w:rsidRPr="006A23F6">
        <w:rPr>
          <w:rFonts w:asciiTheme="majorEastAsia" w:eastAsiaTheme="majorEastAsia" w:hAnsiTheme="majorEastAsia" w:hint="eastAsia"/>
          <w:shd w:val="clear" w:color="auto" w:fill="FFFFFF"/>
        </w:rPr>
        <w:t>負載</w:t>
      </w:r>
      <w:r>
        <w:rPr>
          <w:rFonts w:asciiTheme="majorEastAsia" w:eastAsiaTheme="majorEastAsia" w:hAnsiTheme="majorEastAsia" w:hint="eastAsia"/>
          <w:shd w:val="clear" w:color="auto" w:fill="FFFFFF"/>
        </w:rPr>
        <w:t>問題最主要的原因是個人維護上沒有足夠的資源來預防問題發生，所以後來由政務委員唐鳳與超商口罩回報地圖的開發者提出合作構想，例如由政府那邊來負責</w:t>
      </w:r>
      <w:r w:rsidRPr="000C6B6B">
        <w:rPr>
          <w:rFonts w:asciiTheme="majorEastAsia" w:eastAsiaTheme="majorEastAsia" w:hAnsiTheme="majorEastAsia" w:hint="eastAsia"/>
          <w:shd w:val="clear" w:color="auto" w:fill="FFFFFF"/>
        </w:rPr>
        <w:t>流量管理Qos</w:t>
      </w:r>
      <w:r>
        <w:rPr>
          <w:rFonts w:asciiTheme="majorEastAsia" w:eastAsiaTheme="majorEastAsia" w:hAnsiTheme="majorEastAsia" w:hint="eastAsia"/>
          <w:shd w:val="clear" w:color="auto" w:fill="FFFFFF"/>
        </w:rPr>
        <w:t>，首先將流量區分為多個優先等級來加以分類，然後藉由router根據分類的標籤對不同類別的流量來給予差別服務(使用</w:t>
      </w:r>
      <w:r w:rsidRPr="00E56C15">
        <w:rPr>
          <w:rFonts w:asciiTheme="majorEastAsia" w:eastAsiaTheme="majorEastAsia" w:hAnsiTheme="majorEastAsia" w:hint="eastAsia"/>
          <w:shd w:val="clear" w:color="auto" w:fill="FFFFFF"/>
        </w:rPr>
        <w:t>隊列技術</w:t>
      </w:r>
      <w:r>
        <w:rPr>
          <w:rFonts w:asciiTheme="majorEastAsia" w:eastAsiaTheme="majorEastAsia" w:hAnsiTheme="majorEastAsia" w:hint="eastAsia"/>
          <w:shd w:val="clear" w:color="auto" w:fill="FFFFFF"/>
        </w:rPr>
        <w:t>、流量監控)，</w:t>
      </w:r>
      <w:r w:rsidRPr="00761244">
        <w:rPr>
          <w:rFonts w:asciiTheme="majorEastAsia" w:eastAsiaTheme="majorEastAsia" w:hAnsiTheme="majorEastAsia" w:hint="eastAsia"/>
          <w:shd w:val="clear" w:color="auto" w:fill="FFFFFF"/>
        </w:rPr>
        <w:t>確保伺服器分流，</w:t>
      </w:r>
      <w:r>
        <w:rPr>
          <w:rFonts w:asciiTheme="majorEastAsia" w:eastAsiaTheme="majorEastAsia" w:hAnsiTheme="majorEastAsia" w:hint="eastAsia"/>
          <w:shd w:val="clear" w:color="auto" w:fill="FFFFFF"/>
        </w:rPr>
        <w:t>以</w:t>
      </w:r>
      <w:r w:rsidRPr="00761244">
        <w:rPr>
          <w:rFonts w:asciiTheme="majorEastAsia" w:eastAsiaTheme="majorEastAsia" w:hAnsiTheme="majorEastAsia" w:hint="eastAsia"/>
          <w:shd w:val="clear" w:color="auto" w:fill="FFFFFF"/>
        </w:rPr>
        <w:t>避免系統因使用者爆量，癱瘓原有看診、領藥功能，最後將超商口罩地圖升級為藥局地圖，希望讓民眾別為了購買口罩卻徒勞而返。</w:t>
      </w:r>
    </w:p>
    <w:p w14:paraId="30D1A20F" w14:textId="77777777" w:rsidR="00A45055" w:rsidRDefault="00A45055" w:rsidP="00A45055">
      <w:pPr>
        <w:pStyle w:val="Web"/>
        <w:shd w:val="clear" w:color="auto" w:fill="FFFFFF"/>
        <w:textAlignment w:val="baseline"/>
        <w:rPr>
          <w:rFonts w:asciiTheme="majorEastAsia" w:eastAsiaTheme="majorEastAsia" w:hAnsiTheme="majorEastAsia"/>
        </w:rPr>
      </w:pPr>
      <w:r>
        <w:rPr>
          <w:rFonts w:asciiTheme="majorEastAsia" w:eastAsiaTheme="majorEastAsia" w:hAnsiTheme="majorEastAsia" w:hint="eastAsia"/>
        </w:rPr>
        <w:t>健保署後來也</w:t>
      </w:r>
      <w:r w:rsidRPr="00761244">
        <w:rPr>
          <w:rFonts w:asciiTheme="majorEastAsia" w:eastAsiaTheme="majorEastAsia" w:hAnsiTheme="majorEastAsia" w:hint="eastAsia"/>
        </w:rPr>
        <w:t>提供</w:t>
      </w:r>
      <w:r>
        <w:rPr>
          <w:rFonts w:asciiTheme="majorEastAsia" w:eastAsiaTheme="majorEastAsia" w:hAnsiTheme="majorEastAsia" w:hint="eastAsia"/>
        </w:rPr>
        <w:t>簡易</w:t>
      </w:r>
      <w:r w:rsidRPr="00761244">
        <w:rPr>
          <w:rFonts w:asciiTheme="majorEastAsia" w:eastAsiaTheme="majorEastAsia" w:hAnsiTheme="majorEastAsia" w:hint="eastAsia"/>
        </w:rPr>
        <w:t>的查詢功能，讓藥師能隨時掌握口罩庫存量(包含，口罩進貨、售出及剩餘量情形)，</w:t>
      </w:r>
      <w:r>
        <w:rPr>
          <w:rFonts w:asciiTheme="majorEastAsia" w:eastAsiaTheme="majorEastAsia" w:hAnsiTheme="majorEastAsia" w:hint="eastAsia"/>
        </w:rPr>
        <w:t>根據資料來</w:t>
      </w:r>
      <w:r w:rsidRPr="00761244">
        <w:rPr>
          <w:rFonts w:asciiTheme="majorEastAsia" w:eastAsiaTheme="majorEastAsia" w:hAnsiTheme="majorEastAsia" w:hint="eastAsia"/>
        </w:rPr>
        <w:t>調整銷售方式，</w:t>
      </w:r>
      <w:r>
        <w:rPr>
          <w:rFonts w:asciiTheme="majorEastAsia" w:eastAsiaTheme="majorEastAsia" w:hAnsiTheme="majorEastAsia" w:hint="eastAsia"/>
        </w:rPr>
        <w:t>而</w:t>
      </w:r>
      <w:r w:rsidRPr="00761244">
        <w:rPr>
          <w:rFonts w:asciiTheme="majorEastAsia" w:eastAsiaTheme="majorEastAsia" w:hAnsiTheme="majorEastAsia" w:hint="eastAsia"/>
        </w:rPr>
        <w:t>民眾如果想要了解目前的藥局口罩囤積數量，也可以在系統中利用</w:t>
      </w:r>
      <w:r w:rsidRPr="00761244">
        <w:rPr>
          <w:rFonts w:asciiTheme="majorEastAsia" w:eastAsiaTheme="majorEastAsia" w:hAnsiTheme="majorEastAsia" w:hint="eastAsia"/>
          <w:shd w:val="clear" w:color="auto" w:fill="FFFFFF"/>
        </w:rPr>
        <w:t>藥局地圖</w:t>
      </w:r>
      <w:r w:rsidRPr="00761244">
        <w:rPr>
          <w:rFonts w:asciiTheme="majorEastAsia" w:eastAsiaTheme="majorEastAsia" w:hAnsiTheme="majorEastAsia" w:hint="eastAsia"/>
        </w:rPr>
        <w:t>、條件、附近院所進行查詢</w:t>
      </w:r>
      <w:r>
        <w:rPr>
          <w:rFonts w:asciiTheme="majorEastAsia" w:eastAsiaTheme="majorEastAsia" w:hAnsiTheme="majorEastAsia" w:hint="eastAsia"/>
        </w:rPr>
        <w:t>。</w:t>
      </w:r>
    </w:p>
    <w:p w14:paraId="7542EDAB" w14:textId="77777777" w:rsidR="00A45055" w:rsidRDefault="00A45055" w:rsidP="00A45055">
      <w:pPr>
        <w:pStyle w:val="Web"/>
        <w:shd w:val="clear" w:color="auto" w:fill="FFFFFF"/>
        <w:textAlignment w:val="baseline"/>
        <w:rPr>
          <w:rFonts w:asciiTheme="majorEastAsia" w:eastAsiaTheme="majorEastAsia" w:hAnsiTheme="majorEastAsia"/>
        </w:rPr>
      </w:pPr>
      <w:r>
        <w:rPr>
          <w:rFonts w:asciiTheme="majorEastAsia" w:eastAsiaTheme="majorEastAsia" w:hAnsiTheme="majorEastAsia" w:hint="eastAsia"/>
        </w:rPr>
        <w:t>另外1.0的健保卡加密機制，採用SSL加密機制(簡單來說，藉由加解密金鑰的不同，將私鑰交給信任的對象來做解密的動作)來確保資料的機密安全性，假設整個傳輸機制與醫院的流相同的話，健保卡插入讀卡機的當下，資料會先傳到健保局的驗證中心進行卡機的驗證，驗證成功後，後續的診所、藥局查詢端、電子病例查詢端和電子病歷索引中心在傳輸資料上，就會拿取病人的資料做加解密的驗證機制。</w:t>
      </w:r>
    </w:p>
    <w:p w14:paraId="23A4B042" w14:textId="77777777" w:rsidR="00A45055" w:rsidRPr="00BB5497" w:rsidRDefault="00A45055" w:rsidP="00A45055">
      <w:pPr>
        <w:pStyle w:val="Web"/>
        <w:shd w:val="clear" w:color="auto" w:fill="FFFFFF"/>
        <w:textAlignment w:val="baseline"/>
        <w:rPr>
          <w:rFonts w:asciiTheme="majorEastAsia" w:eastAsiaTheme="majorEastAsia" w:hAnsiTheme="majorEastAsia"/>
        </w:rPr>
      </w:pPr>
    </w:p>
    <w:p w14:paraId="000AA6A0" w14:textId="77777777" w:rsidR="00A45055" w:rsidRDefault="00A45055" w:rsidP="00A45055">
      <w:r>
        <w:rPr>
          <w:rFonts w:hint="eastAsia"/>
        </w:rPr>
        <w:t>口罩實名制</w:t>
      </w:r>
      <w:r>
        <w:rPr>
          <w:rFonts w:hint="eastAsia"/>
        </w:rPr>
        <w:t>2.0</w:t>
      </w:r>
    </w:p>
    <w:p w14:paraId="33A70904" w14:textId="77777777" w:rsidR="00A45055" w:rsidRDefault="00A45055" w:rsidP="00A45055">
      <w:pPr>
        <w:pStyle w:val="Web"/>
        <w:shd w:val="clear" w:color="auto" w:fill="FFFFFF"/>
        <w:textAlignment w:val="baseline"/>
        <w:rPr>
          <w:rFonts w:asciiTheme="majorEastAsia" w:eastAsiaTheme="majorEastAsia" w:hAnsiTheme="majorEastAsia"/>
        </w:rPr>
      </w:pPr>
      <w:r>
        <w:rPr>
          <w:rFonts w:asciiTheme="majorEastAsia" w:eastAsiaTheme="majorEastAsia" w:hAnsiTheme="majorEastAsia" w:hint="eastAsia"/>
        </w:rPr>
        <w:t>為了應對1.0產生的人潮過於集中問題(像是</w:t>
      </w:r>
      <w:r w:rsidRPr="00D9733C">
        <w:rPr>
          <w:rFonts w:asciiTheme="majorEastAsia" w:eastAsiaTheme="majorEastAsia" w:hAnsiTheme="majorEastAsia" w:hint="eastAsia"/>
        </w:rPr>
        <w:t>上班族與學生沒有時間排隊購買口罩</w:t>
      </w:r>
      <w:r>
        <w:rPr>
          <w:rFonts w:asciiTheme="majorEastAsia" w:eastAsiaTheme="majorEastAsia" w:hAnsiTheme="majorEastAsia" w:hint="eastAsia"/>
        </w:rPr>
        <w:t>)，政府在</w:t>
      </w:r>
      <w:r w:rsidRPr="00332FCD">
        <w:rPr>
          <w:rFonts w:asciiTheme="majorEastAsia" w:eastAsiaTheme="majorEastAsia" w:hAnsiTheme="majorEastAsia" w:hint="eastAsia"/>
        </w:rPr>
        <w:t>3月12日起實施口罩實名制2.0，</w:t>
      </w:r>
      <w:r w:rsidRPr="00BD577B">
        <w:rPr>
          <w:rFonts w:asciiTheme="majorEastAsia" w:eastAsiaTheme="majorEastAsia" w:hAnsiTheme="majorEastAsia" w:hint="eastAsia"/>
        </w:rPr>
        <w:t>開放民眾透過eMask網站或健保快易通APP預購，並到</w:t>
      </w:r>
      <w:r>
        <w:rPr>
          <w:rFonts w:asciiTheme="majorEastAsia" w:eastAsiaTheme="majorEastAsia" w:hAnsiTheme="majorEastAsia" w:hint="eastAsia"/>
        </w:rPr>
        <w:t>連鎖</w:t>
      </w:r>
      <w:r w:rsidRPr="00BD577B">
        <w:rPr>
          <w:rFonts w:asciiTheme="majorEastAsia" w:eastAsiaTheme="majorEastAsia" w:hAnsiTheme="majorEastAsia" w:hint="eastAsia"/>
        </w:rPr>
        <w:t>超商及全聯、美廉社取貨</w:t>
      </w:r>
      <w:r>
        <w:rPr>
          <w:rFonts w:asciiTheme="majorEastAsia" w:eastAsiaTheme="majorEastAsia" w:hAnsiTheme="majorEastAsia" w:hint="eastAsia"/>
        </w:rPr>
        <w:t>，不僅</w:t>
      </w:r>
      <w:r w:rsidRPr="00BD577B">
        <w:rPr>
          <w:rFonts w:asciiTheme="majorEastAsia" w:eastAsiaTheme="majorEastAsia" w:hAnsiTheme="majorEastAsia" w:hint="eastAsia"/>
        </w:rPr>
        <w:t>提升民眾多元購買管道便利性，同時</w:t>
      </w:r>
      <w:r>
        <w:rPr>
          <w:rFonts w:asciiTheme="majorEastAsia" w:eastAsiaTheme="majorEastAsia" w:hAnsiTheme="majorEastAsia" w:hint="eastAsia"/>
        </w:rPr>
        <w:t>也</w:t>
      </w:r>
      <w:r w:rsidRPr="00BD577B">
        <w:rPr>
          <w:rFonts w:asciiTheme="majorEastAsia" w:eastAsiaTheme="majorEastAsia" w:hAnsiTheme="majorEastAsia" w:hint="eastAsia"/>
        </w:rPr>
        <w:t>紓解藥局與衛生所的壓力</w:t>
      </w:r>
      <w:r>
        <w:rPr>
          <w:rFonts w:asciiTheme="majorEastAsia" w:eastAsiaTheme="majorEastAsia" w:hAnsiTheme="majorEastAsia" w:hint="eastAsia"/>
        </w:rPr>
        <w:t>。</w:t>
      </w:r>
    </w:p>
    <w:p w14:paraId="2A119D79" w14:textId="77777777" w:rsidR="00A45055" w:rsidRDefault="00A45055" w:rsidP="00A45055">
      <w:pPr>
        <w:pStyle w:val="Web"/>
        <w:shd w:val="clear" w:color="auto" w:fill="FFFFFF"/>
        <w:textAlignment w:val="baseline"/>
        <w:rPr>
          <w:rFonts w:asciiTheme="majorEastAsia" w:eastAsiaTheme="majorEastAsia" w:hAnsiTheme="majorEastAsia"/>
        </w:rPr>
      </w:pPr>
      <w:r w:rsidRPr="00A02F96">
        <w:rPr>
          <w:rFonts w:asciiTheme="majorEastAsia" w:eastAsiaTheme="majorEastAsia" w:hAnsiTheme="majorEastAsia" w:hint="eastAsia"/>
        </w:rPr>
        <w:t>預購平台不僅要介接健保署的使用者資料庫，還要結合手機 APP、物流、金流等各種系統。</w:t>
      </w:r>
      <w:r>
        <w:rPr>
          <w:rFonts w:asciiTheme="majorEastAsia" w:eastAsiaTheme="majorEastAsia" w:hAnsiTheme="majorEastAsia" w:hint="eastAsia"/>
        </w:rPr>
        <w:t>其中，線上購買口罩與</w:t>
      </w:r>
      <w:r w:rsidRPr="00302E92">
        <w:rPr>
          <w:rFonts w:asciiTheme="majorEastAsia" w:eastAsiaTheme="majorEastAsia" w:hAnsiTheme="majorEastAsia" w:hint="eastAsia"/>
        </w:rPr>
        <w:t>一般網購的電子商務模式相同</w:t>
      </w:r>
      <w:r>
        <w:rPr>
          <w:rFonts w:asciiTheme="majorEastAsia" w:eastAsiaTheme="majorEastAsia" w:hAnsiTheme="majorEastAsia" w:hint="eastAsia"/>
        </w:rPr>
        <w:t>，比較不同的就是增加了健保卡或自然人憑證的驗證機制，由於這些資料屬於機密行文件，所以也會進行一連串的憑證簽章驗證並回傳，而推行2.0</w:t>
      </w:r>
      <w:r w:rsidRPr="002C27C9">
        <w:rPr>
          <w:rFonts w:asciiTheme="majorEastAsia" w:eastAsiaTheme="majorEastAsia" w:hAnsiTheme="majorEastAsia" w:hint="eastAsia"/>
        </w:rPr>
        <w:t>最困難的</w:t>
      </w:r>
      <w:r>
        <w:rPr>
          <w:rFonts w:asciiTheme="majorEastAsia" w:eastAsiaTheme="majorEastAsia" w:hAnsiTheme="majorEastAsia" w:hint="eastAsia"/>
        </w:rPr>
        <w:t>反而</w:t>
      </w:r>
      <w:r w:rsidRPr="002C27C9">
        <w:rPr>
          <w:rFonts w:asciiTheme="majorEastAsia" w:eastAsiaTheme="majorEastAsia" w:hAnsiTheme="majorEastAsia" w:hint="eastAsia"/>
        </w:rPr>
        <w:t>是整合線下服務</w:t>
      </w:r>
      <w:r>
        <w:rPr>
          <w:rFonts w:asciiTheme="majorEastAsia" w:eastAsiaTheme="majorEastAsia" w:hAnsiTheme="majorEastAsia" w:hint="eastAsia"/>
        </w:rPr>
        <w:t>，包含</w:t>
      </w:r>
      <w:r w:rsidRPr="002C27C9">
        <w:rPr>
          <w:rFonts w:asciiTheme="majorEastAsia" w:eastAsiaTheme="majorEastAsia" w:hAnsiTheme="majorEastAsia" w:hint="eastAsia"/>
        </w:rPr>
        <w:t>通知、銀行付款金流、中華郵政配送、超商物流等</w:t>
      </w:r>
      <w:r>
        <w:rPr>
          <w:rFonts w:asciiTheme="majorEastAsia" w:eastAsiaTheme="majorEastAsia" w:hAnsiTheme="majorEastAsia" w:hint="eastAsia"/>
        </w:rPr>
        <w:t>，非常繁瑣的資訊整合工作；只提表面流程的話，口罩通知的功能，在一開始預購階段，系統會根據填寫的e-mail資料，在特定的時間之後以郵件方式傳送交易資</w:t>
      </w:r>
      <w:r>
        <w:rPr>
          <w:rFonts w:asciiTheme="majorEastAsia" w:eastAsiaTheme="majorEastAsia" w:hAnsiTheme="majorEastAsia" w:hint="eastAsia"/>
        </w:rPr>
        <w:lastRenderedPageBreak/>
        <w:t>料與期限，之後經過物流將口罩送至超商後，物流系統在和口罩系統做連結，將貨物抵達的消息藉由簡訊告知消費者。接著金流方面，當時主要面臨了付款方面的困難，雖然有網路銀行、ATM和信用卡等方式，但像是又要考量到信用卡付款的交易量過大，影響金流速度，因此這時就推出了併單支付，可一次輸入多人的身分證字號，並且一起付款進而降低交易流量。</w:t>
      </w:r>
    </w:p>
    <w:p w14:paraId="00D2E2DC" w14:textId="77777777" w:rsidR="00A45055" w:rsidRDefault="00A45055" w:rsidP="00A45055">
      <w:pPr>
        <w:pStyle w:val="Web"/>
        <w:shd w:val="clear" w:color="auto" w:fill="FFFFFF"/>
        <w:textAlignment w:val="baseline"/>
        <w:rPr>
          <w:rFonts w:asciiTheme="majorEastAsia" w:eastAsiaTheme="majorEastAsia" w:hAnsiTheme="majorEastAsia"/>
        </w:rPr>
      </w:pPr>
    </w:p>
    <w:p w14:paraId="3555B25E" w14:textId="77777777" w:rsidR="00A45055" w:rsidRDefault="00A45055" w:rsidP="00A45055">
      <w:r>
        <w:rPr>
          <w:rFonts w:hint="eastAsia"/>
        </w:rPr>
        <w:t>口罩實名制</w:t>
      </w:r>
      <w:r>
        <w:rPr>
          <w:rFonts w:hint="eastAsia"/>
        </w:rPr>
        <w:t>3.0</w:t>
      </w:r>
    </w:p>
    <w:p w14:paraId="33A88C94" w14:textId="77777777" w:rsidR="00A45055" w:rsidRPr="00BE7FA8" w:rsidRDefault="00A45055" w:rsidP="00A45055">
      <w:pPr>
        <w:pStyle w:val="Web"/>
        <w:shd w:val="clear" w:color="auto" w:fill="FFFFFF"/>
        <w:textAlignment w:val="baseline"/>
        <w:rPr>
          <w:rFonts w:asciiTheme="majorEastAsia" w:eastAsiaTheme="majorEastAsia" w:hAnsiTheme="majorEastAsia"/>
        </w:rPr>
      </w:pPr>
      <w:r>
        <w:rPr>
          <w:rFonts w:asciiTheme="majorEastAsia" w:eastAsiaTheme="majorEastAsia" w:hAnsiTheme="majorEastAsia" w:hint="eastAsia"/>
        </w:rPr>
        <w:t>雖然實名制2.0已經有效解決了人潮過度集中的問題，但流程數位化卻也增加了購買流程上的複雜度，而為了讓不熟悉資訊領域的人也能夠享有便利的服務，因此，政府開放3.0讓民眾可以帶著健保卡至超商進行預購。預購的流程可以把它看作是結合1.0和2.0各自的優勢，到達指定超商門市後，藉由健保卡資料來確認身分，繳款方式可以現場繳或是用2.0的繳費方式解決，等到預購的口罩到達後會收到簡訊通知(與2.0一樣)；一方面不用再為了買口罩而花費大量時間排隊、也不用操作複雜的手機介面才能買到口罩。</w:t>
      </w:r>
    </w:p>
    <w:p w14:paraId="7E54E52E" w14:textId="1A256F3E" w:rsidR="00A45055" w:rsidRDefault="00A45055" w:rsidP="00A45055">
      <w:r>
        <w:rPr>
          <w:rFonts w:hint="eastAsia"/>
        </w:rPr>
        <w:t>從實名制</w:t>
      </w:r>
      <w:r>
        <w:rPr>
          <w:rFonts w:hint="eastAsia"/>
        </w:rPr>
        <w:t>1.0~3.0</w:t>
      </w:r>
      <w:r>
        <w:rPr>
          <w:rFonts w:hint="eastAsia"/>
        </w:rPr>
        <w:t>可以發現，不僅消費者在領取口罩上可以更便利和有效率之外，系統在整個交易流程又或著使用者操作系統上，也從功能龐大、複雜漸漸簡化變得簡單。</w:t>
      </w:r>
    </w:p>
    <w:p w14:paraId="29294F6D" w14:textId="30D8E164" w:rsidR="00A45055" w:rsidRDefault="00A45055" w:rsidP="00A45055"/>
    <w:p w14:paraId="0B4B762C" w14:textId="5AB7EE28" w:rsidR="00A45055" w:rsidRDefault="00A45055" w:rsidP="00A45055">
      <w:pPr>
        <w:rPr>
          <w:b/>
        </w:rPr>
      </w:pPr>
      <w:r>
        <w:rPr>
          <w:rFonts w:hint="eastAsia"/>
          <w:b/>
        </w:rPr>
        <w:t>影響</w:t>
      </w:r>
    </w:p>
    <w:p w14:paraId="1767700B" w14:textId="77777777" w:rsidR="00A45055" w:rsidRDefault="00A45055" w:rsidP="00A45055">
      <w:pPr>
        <w:rPr>
          <w:b/>
        </w:rPr>
      </w:pPr>
    </w:p>
    <w:p w14:paraId="3B9B2CF9" w14:textId="6A95FF13" w:rsidR="00A45055" w:rsidRDefault="00A45055" w:rsidP="00A45055">
      <w:r>
        <w:rPr>
          <w:rFonts w:hint="eastAsia"/>
        </w:rPr>
        <w:t>疫情爆發當前，政府立即宣布口罩禁止出口並且全國徵用口罩，組成國家隊來生產口罩產量。接著，開始討論口罩實名制的制度，</w:t>
      </w:r>
      <w:r w:rsidRPr="003356C2">
        <w:rPr>
          <w:rFonts w:hint="eastAsia"/>
        </w:rPr>
        <w:t>下令禁止超商等一般通路販售口罩。</w:t>
      </w:r>
      <w:r>
        <w:rPr>
          <w:rFonts w:hint="eastAsia"/>
        </w:rPr>
        <w:t>之後又加緊</w:t>
      </w:r>
      <w:r w:rsidRPr="003356C2">
        <w:rPr>
          <w:rFonts w:hint="eastAsia"/>
        </w:rPr>
        <w:t>趕工建構「防疫口罩管控系統」</w:t>
      </w:r>
      <w:r>
        <w:rPr>
          <w:rFonts w:hint="eastAsia"/>
        </w:rPr>
        <w:t>，並於</w:t>
      </w:r>
      <w:r w:rsidRPr="00EF690D">
        <w:rPr>
          <w:rFonts w:hint="eastAsia"/>
        </w:rPr>
        <w:t>2</w:t>
      </w:r>
      <w:r w:rsidRPr="00EF690D">
        <w:rPr>
          <w:rFonts w:hint="eastAsia"/>
        </w:rPr>
        <w:t>月</w:t>
      </w:r>
      <w:r w:rsidRPr="00EF690D">
        <w:rPr>
          <w:rFonts w:hint="eastAsia"/>
        </w:rPr>
        <w:t>6</w:t>
      </w:r>
      <w:r w:rsidRPr="00EF690D">
        <w:rPr>
          <w:rFonts w:hint="eastAsia"/>
        </w:rPr>
        <w:t>日上午</w:t>
      </w:r>
      <w:r w:rsidRPr="00EF690D">
        <w:rPr>
          <w:rFonts w:hint="eastAsia"/>
        </w:rPr>
        <w:t>9</w:t>
      </w:r>
      <w:r w:rsidRPr="00EF690D">
        <w:rPr>
          <w:rFonts w:hint="eastAsia"/>
        </w:rPr>
        <w:t>點正式執行</w:t>
      </w:r>
      <w:r>
        <w:rPr>
          <w:rFonts w:hint="eastAsia"/>
        </w:rPr>
        <w:t>口罩實名制。</w:t>
      </w:r>
      <w:r w:rsidRPr="004F2E97">
        <w:rPr>
          <w:rFonts w:hint="eastAsia"/>
        </w:rPr>
        <w:t>民眾可於全台灣</w:t>
      </w:r>
      <w:r>
        <w:rPr>
          <w:rFonts w:hint="eastAsia"/>
        </w:rPr>
        <w:t>特約藥局持健保卡購買，並分成單雙數來分流，成人每人每</w:t>
      </w:r>
      <w:r>
        <w:rPr>
          <w:rFonts w:hint="eastAsia"/>
        </w:rPr>
        <w:t>7</w:t>
      </w:r>
      <w:r>
        <w:rPr>
          <w:rFonts w:hint="eastAsia"/>
        </w:rPr>
        <w:t>天限購</w:t>
      </w:r>
      <w:r>
        <w:rPr>
          <w:rFonts w:hint="eastAsia"/>
        </w:rPr>
        <w:t>2</w:t>
      </w:r>
      <w:r>
        <w:rPr>
          <w:rFonts w:hint="eastAsia"/>
        </w:rPr>
        <w:t>片。這個制度由於疫情加劇惡化及開學日在即，供不應求且排隊隊伍過長，使得民眾抱怨聲連連，</w:t>
      </w:r>
      <w:r w:rsidRPr="00B51845">
        <w:rPr>
          <w:rFonts w:hint="eastAsia"/>
        </w:rPr>
        <w:t>社交距離</w:t>
      </w:r>
      <w:r>
        <w:rPr>
          <w:rFonts w:hint="eastAsia"/>
        </w:rPr>
        <w:t>的問題也就此產生。然而，隊伍中老人占多數，一般上班族根本沒有時間去，造成許多民眾買不到的現象且地區分配不均問題開始浮上檯面。</w:t>
      </w:r>
    </w:p>
    <w:p w14:paraId="4C780B55" w14:textId="77777777" w:rsidR="00A45055" w:rsidRDefault="00A45055" w:rsidP="00A45055"/>
    <w:p w14:paraId="605DF000" w14:textId="77777777" w:rsidR="00A45055" w:rsidRDefault="00A45055" w:rsidP="00A45055">
      <w:r>
        <w:rPr>
          <w:rFonts w:hint="eastAsia"/>
        </w:rPr>
        <w:t>政府</w:t>
      </w:r>
      <w:r w:rsidRPr="008E1A52">
        <w:rPr>
          <w:rFonts w:hint="eastAsia"/>
        </w:rPr>
        <w:t>為</w:t>
      </w:r>
      <w:r>
        <w:rPr>
          <w:rFonts w:hint="eastAsia"/>
        </w:rPr>
        <w:t>了</w:t>
      </w:r>
      <w:r w:rsidRPr="008E1A52">
        <w:rPr>
          <w:rFonts w:hint="eastAsia"/>
        </w:rPr>
        <w:t>改善口罩分配不均的問題，以及讓上班族、學生等族群便於購買口罩，中華民國政府於</w:t>
      </w:r>
      <w:r w:rsidRPr="008E1A52">
        <w:rPr>
          <w:rFonts w:hint="eastAsia"/>
        </w:rPr>
        <w:t>3</w:t>
      </w:r>
      <w:r w:rsidRPr="008E1A52">
        <w:rPr>
          <w:rFonts w:hint="eastAsia"/>
        </w:rPr>
        <w:t>月</w:t>
      </w:r>
      <w:r w:rsidRPr="008E1A52">
        <w:rPr>
          <w:rFonts w:hint="eastAsia"/>
        </w:rPr>
        <w:t>12</w:t>
      </w:r>
      <w:r w:rsidRPr="008E1A52">
        <w:rPr>
          <w:rFonts w:hint="eastAsia"/>
        </w:rPr>
        <w:t>日至</w:t>
      </w:r>
      <w:r w:rsidRPr="008E1A52">
        <w:rPr>
          <w:rFonts w:hint="eastAsia"/>
        </w:rPr>
        <w:t>18</w:t>
      </w:r>
      <w:r w:rsidRPr="008E1A52">
        <w:rPr>
          <w:rFonts w:hint="eastAsia"/>
        </w:rPr>
        <w:t>日試營運「口罩實名制</w:t>
      </w:r>
      <w:r w:rsidRPr="008E1A52">
        <w:rPr>
          <w:rFonts w:hint="eastAsia"/>
        </w:rPr>
        <w:t>2.0</w:t>
      </w:r>
      <w:r w:rsidRPr="008E1A52">
        <w:rPr>
          <w:rFonts w:hint="eastAsia"/>
        </w:rPr>
        <w:t>」，除既有健保特約藥局及衛生所等實體通路外，增加網路預購通路，民眾可透過健保卡、自然人憑證登入平台，或可藉由健保快易通行動</w:t>
      </w:r>
      <w:r w:rsidRPr="008E1A52">
        <w:rPr>
          <w:rFonts w:hint="eastAsia"/>
        </w:rPr>
        <w:t>APP</w:t>
      </w:r>
      <w:r w:rsidRPr="008E1A52">
        <w:rPr>
          <w:rFonts w:hint="eastAsia"/>
        </w:rPr>
        <w:t>進行認證預購</w:t>
      </w:r>
      <w:r>
        <w:rPr>
          <w:rFonts w:hint="eastAsia"/>
        </w:rPr>
        <w:t>，並於四大超商領取口罩</w:t>
      </w:r>
      <w:r w:rsidRPr="008E1A52">
        <w:rPr>
          <w:rFonts w:hint="eastAsia"/>
        </w:rPr>
        <w:t>。</w:t>
      </w:r>
      <w:r>
        <w:rPr>
          <w:rFonts w:hint="eastAsia"/>
        </w:rPr>
        <w:t>原先一開放也造成流量大塞爆，當機及登不進去的狀況連連發生，政府也立即搶修，使得可以恢復使用。此制度讓原先買不到的民眾能夠不</w:t>
      </w:r>
      <w:r>
        <w:rPr>
          <w:rFonts w:hint="eastAsia"/>
        </w:rPr>
        <w:lastRenderedPageBreak/>
        <w:t>用花費大量時間去藥局排隊，也可使得藥局排隊人數下降，降低民眾外出感染風險。但仍然有民眾反應口罩數量不夠用，政府稍晚也宣布口罩數量增加為成人每</w:t>
      </w:r>
      <w:r>
        <w:rPr>
          <w:rFonts w:hint="eastAsia"/>
        </w:rPr>
        <w:t>1</w:t>
      </w:r>
      <w:r>
        <w:t>4</w:t>
      </w:r>
      <w:r>
        <w:rPr>
          <w:rFonts w:hint="eastAsia"/>
        </w:rPr>
        <w:t>天可購買</w:t>
      </w:r>
      <w:r>
        <w:rPr>
          <w:rFonts w:hint="eastAsia"/>
        </w:rPr>
        <w:t>1</w:t>
      </w:r>
      <w:r>
        <w:t>0</w:t>
      </w:r>
      <w:r>
        <w:rPr>
          <w:rFonts w:hint="eastAsia"/>
        </w:rPr>
        <w:t>片，以因應民眾需求。同時也新增連鎖超市就可以認領網路預購的口罩。</w:t>
      </w:r>
    </w:p>
    <w:p w14:paraId="6C835D51" w14:textId="77777777" w:rsidR="00A45055" w:rsidRDefault="00A45055" w:rsidP="00A45055"/>
    <w:p w14:paraId="1FA27A7D" w14:textId="0ECD13F5" w:rsidR="00A45055" w:rsidRDefault="00A45055" w:rsidP="00A45055">
      <w:r w:rsidRPr="00782522">
        <w:rPr>
          <w:rFonts w:hint="eastAsia"/>
        </w:rPr>
        <w:t>為提供民眾更便利的口罩購買方式，口罩配售政策持續進化，特別是口罩實名制</w:t>
      </w:r>
      <w:r w:rsidRPr="00782522">
        <w:rPr>
          <w:rFonts w:hint="eastAsia"/>
        </w:rPr>
        <w:t>3.0</w:t>
      </w:r>
      <w:r w:rsidRPr="00782522">
        <w:rPr>
          <w:rFonts w:hint="eastAsia"/>
        </w:rPr>
        <w:t>讓民眾可以在超商領貨又能同時預購，可以更為便利</w:t>
      </w:r>
      <w:r>
        <w:rPr>
          <w:rFonts w:hint="eastAsia"/>
        </w:rPr>
        <w:t>。</w:t>
      </w:r>
      <w:r w:rsidRPr="00CF2DEA">
        <w:rPr>
          <w:rFonts w:hint="eastAsia"/>
        </w:rPr>
        <w:t>自</w:t>
      </w:r>
      <w:r w:rsidRPr="00CF2DEA">
        <w:rPr>
          <w:rFonts w:hint="eastAsia"/>
        </w:rPr>
        <w:t>4</w:t>
      </w:r>
      <w:r w:rsidRPr="00CF2DEA">
        <w:rPr>
          <w:rFonts w:hint="eastAsia"/>
        </w:rPr>
        <w:t>月</w:t>
      </w:r>
      <w:r w:rsidRPr="00CF2DEA">
        <w:rPr>
          <w:rFonts w:hint="eastAsia"/>
        </w:rPr>
        <w:t>30</w:t>
      </w:r>
      <w:r w:rsidRPr="00CF2DEA">
        <w:rPr>
          <w:rFonts w:hint="eastAsia"/>
        </w:rPr>
        <w:t>日起四大超商新增「續購」下一輪口罩功能</w:t>
      </w:r>
      <w:r>
        <w:rPr>
          <w:rFonts w:hint="eastAsia"/>
        </w:rPr>
        <w:t>，由於產能增加及疫情趨緩，藥局排隊隊伍已不見蹤影，甚至口罩還剩下不少，解決很大多數人民缺乏口罩的困擾，且</w:t>
      </w:r>
      <w:r w:rsidRPr="00AC2323">
        <w:rPr>
          <w:rFonts w:hint="eastAsia"/>
        </w:rPr>
        <w:t>北市府</w:t>
      </w:r>
      <w:r>
        <w:rPr>
          <w:rFonts w:hint="eastAsia"/>
        </w:rPr>
        <w:t>早於</w:t>
      </w:r>
      <w:r w:rsidRPr="00AC2323">
        <w:rPr>
          <w:rFonts w:hint="eastAsia"/>
        </w:rPr>
        <w:t>11</w:t>
      </w:r>
      <w:r w:rsidRPr="00AC2323">
        <w:rPr>
          <w:rFonts w:hint="eastAsia"/>
        </w:rPr>
        <w:t>日與健保署攜手台灣科技業者組成科技台灣隊，發表全球首創口罩實名制智慧販賣機，目前在信義行政中心門口設置三台，消費者只要插入健保卡，確認符合購買資格（成人兩周</w:t>
      </w:r>
      <w:r w:rsidRPr="00AC2323">
        <w:rPr>
          <w:rFonts w:hint="eastAsia"/>
        </w:rPr>
        <w:t>9</w:t>
      </w:r>
      <w:r w:rsidRPr="00AC2323">
        <w:rPr>
          <w:rFonts w:hint="eastAsia"/>
        </w:rPr>
        <w:t>片），就可以用電子支付（</w:t>
      </w:r>
      <w:r w:rsidRPr="00AC2323">
        <w:rPr>
          <w:rFonts w:hint="eastAsia"/>
        </w:rPr>
        <w:t>Apple Pay</w:t>
      </w:r>
      <w:r w:rsidRPr="00AC2323">
        <w:rPr>
          <w:rFonts w:hint="eastAsia"/>
        </w:rPr>
        <w:t>、</w:t>
      </w:r>
      <w:r w:rsidRPr="00AC2323">
        <w:rPr>
          <w:rFonts w:hint="eastAsia"/>
        </w:rPr>
        <w:t>LINE Pay</w:t>
      </w:r>
      <w:r w:rsidRPr="00AC2323">
        <w:rPr>
          <w:rFonts w:hint="eastAsia"/>
        </w:rPr>
        <w:t>、街口支付等）無現金完成付款，</w:t>
      </w:r>
      <w:r w:rsidRPr="00AC2323">
        <w:rPr>
          <w:rFonts w:hint="eastAsia"/>
        </w:rPr>
        <w:t>30</w:t>
      </w:r>
      <w:r w:rsidRPr="00AC2323">
        <w:rPr>
          <w:rFonts w:hint="eastAsia"/>
        </w:rPr>
        <w:t>秒領到口罩。</w:t>
      </w:r>
      <w:r>
        <w:rPr>
          <w:rFonts w:hint="eastAsia"/>
        </w:rPr>
        <w:t>現在人人都買得到口罩了，使得有餘力可以幫助其他國家，發展口罩外交，積極爭取加入國際衛生組織，讓世界看見台灣。</w:t>
      </w:r>
    </w:p>
    <w:p w14:paraId="3B492128" w14:textId="069FD8ED" w:rsidR="00A45055" w:rsidRDefault="00A45055" w:rsidP="00A45055">
      <w:pPr>
        <w:rPr>
          <w:b/>
        </w:rPr>
      </w:pPr>
      <w:r w:rsidRPr="00D03D3D">
        <w:rPr>
          <w:noProof/>
        </w:rPr>
        <w:drawing>
          <wp:inline distT="0" distB="0" distL="0" distR="0" wp14:anchorId="747FA8DF" wp14:editId="607E5BD6">
            <wp:extent cx="5274310" cy="328041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280410"/>
                    </a:xfrm>
                    <a:prstGeom prst="rect">
                      <a:avLst/>
                    </a:prstGeom>
                  </pic:spPr>
                </pic:pic>
              </a:graphicData>
            </a:graphic>
          </wp:inline>
        </w:drawing>
      </w:r>
    </w:p>
    <w:p w14:paraId="3D51B02C" w14:textId="468F9CAA" w:rsidR="00A45055" w:rsidRDefault="00A45055" w:rsidP="00A45055">
      <w:pPr>
        <w:rPr>
          <w:b/>
        </w:rPr>
      </w:pPr>
    </w:p>
    <w:p w14:paraId="0E7A03A5" w14:textId="58C09CB4" w:rsidR="00A45055" w:rsidRDefault="00A45055" w:rsidP="00A45055">
      <w:pPr>
        <w:rPr>
          <w:b/>
        </w:rPr>
      </w:pPr>
      <w:r>
        <w:rPr>
          <w:rFonts w:hint="eastAsia"/>
          <w:b/>
        </w:rPr>
        <w:t>結論</w:t>
      </w:r>
    </w:p>
    <w:p w14:paraId="70487FE7" w14:textId="285FAAF1" w:rsidR="00A45055" w:rsidRDefault="00A45055" w:rsidP="00A45055">
      <w:pPr>
        <w:rPr>
          <w:b/>
        </w:rPr>
      </w:pPr>
    </w:p>
    <w:p w14:paraId="792DBA49" w14:textId="0AE8452D" w:rsidR="00A45055" w:rsidRPr="00A45055" w:rsidRDefault="00A45055" w:rsidP="00A45055">
      <w:pPr>
        <w:rPr>
          <w:bCs/>
        </w:rPr>
      </w:pPr>
      <w:r>
        <w:rPr>
          <w:rFonts w:hint="eastAsia"/>
          <w:bCs/>
        </w:rPr>
        <w:t>在全球傳染性疫情爆發的現在，台灣</w:t>
      </w:r>
      <w:r w:rsidR="009C6831">
        <w:rPr>
          <w:rFonts w:hint="eastAsia"/>
          <w:bCs/>
        </w:rPr>
        <w:t>的防疫措施與成果全世界有目共睹，亦成為各國爭相學習模仿之對象，感謝政府官員們的努力讓台灣人民能夠放心在一定程度下維持正常生活，口罩在這防疫期間做為人民對抗病毒最堅硬的盾牌，使用量之大可想而知，但政府不僅確保了口罩的產量與庫存，更是運用技術讓一般民眾不必為口罩的購買而搞得人心惶惶，由此可看出台灣面對</w:t>
      </w:r>
      <w:r w:rsidR="00B9644F">
        <w:rPr>
          <w:rFonts w:hint="eastAsia"/>
          <w:bCs/>
        </w:rPr>
        <w:t>重大疫情的</w:t>
      </w:r>
      <w:r w:rsidR="00B9644F">
        <w:rPr>
          <w:rFonts w:hint="eastAsia"/>
          <w:bCs/>
        </w:rPr>
        <w:lastRenderedPageBreak/>
        <w:t>應變能力與在這背後厚實的</w:t>
      </w:r>
      <w:r w:rsidR="00B9644F">
        <w:rPr>
          <w:rFonts w:hint="eastAsia"/>
          <w:bCs/>
        </w:rPr>
        <w:t>IT</w:t>
      </w:r>
      <w:r w:rsidR="00B9644F">
        <w:rPr>
          <w:rFonts w:hint="eastAsia"/>
          <w:bCs/>
        </w:rPr>
        <w:t>實力。</w:t>
      </w:r>
    </w:p>
    <w:sectPr w:rsidR="00A45055" w:rsidRPr="00A4505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頭好壯壯喵喵仔">
    <w15:presenceInfo w15:providerId="None" w15:userId="頭好壯壯喵喵仔"/>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851"/>
    <w:rsid w:val="000A51D3"/>
    <w:rsid w:val="000F5851"/>
    <w:rsid w:val="001C1E7A"/>
    <w:rsid w:val="004B6A92"/>
    <w:rsid w:val="0053081C"/>
    <w:rsid w:val="006C73D1"/>
    <w:rsid w:val="006D5A64"/>
    <w:rsid w:val="007E2C2D"/>
    <w:rsid w:val="008E0C53"/>
    <w:rsid w:val="009C6831"/>
    <w:rsid w:val="009F243F"/>
    <w:rsid w:val="00A037D9"/>
    <w:rsid w:val="00A45055"/>
    <w:rsid w:val="00AF2A22"/>
    <w:rsid w:val="00B9644F"/>
    <w:rsid w:val="00BB696D"/>
    <w:rsid w:val="00C72699"/>
    <w:rsid w:val="00CE1FEA"/>
    <w:rsid w:val="00CE7E69"/>
    <w:rsid w:val="00F95E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BD65B"/>
  <w15:chartTrackingRefBased/>
  <w15:docId w15:val="{0C4A1708-6C03-43EF-BB02-F385E3399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C73D1"/>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A45055"/>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6C73D1"/>
    <w:rPr>
      <w:rFonts w:asciiTheme="majorHAnsi" w:eastAsiaTheme="majorEastAsia" w:hAnsiTheme="majorHAnsi" w:cstheme="majorBidi"/>
      <w:b/>
      <w:bCs/>
      <w:kern w:val="52"/>
      <w:sz w:val="52"/>
      <w:szCs w:val="52"/>
    </w:rPr>
  </w:style>
  <w:style w:type="paragraph" w:styleId="a3">
    <w:name w:val="Subtitle"/>
    <w:basedOn w:val="a"/>
    <w:next w:val="a"/>
    <w:link w:val="a4"/>
    <w:uiPriority w:val="11"/>
    <w:qFormat/>
    <w:rsid w:val="006C73D1"/>
    <w:pPr>
      <w:spacing w:after="60"/>
      <w:jc w:val="center"/>
      <w:outlineLvl w:val="1"/>
    </w:pPr>
    <w:rPr>
      <w:szCs w:val="24"/>
    </w:rPr>
  </w:style>
  <w:style w:type="character" w:customStyle="1" w:styleId="a4">
    <w:name w:val="副標題 字元"/>
    <w:basedOn w:val="a0"/>
    <w:link w:val="a3"/>
    <w:uiPriority w:val="11"/>
    <w:rsid w:val="006C73D1"/>
    <w:rPr>
      <w:szCs w:val="24"/>
    </w:rPr>
  </w:style>
  <w:style w:type="paragraph" w:styleId="a5">
    <w:name w:val="Date"/>
    <w:basedOn w:val="a"/>
    <w:next w:val="a"/>
    <w:link w:val="a6"/>
    <w:uiPriority w:val="99"/>
    <w:semiHidden/>
    <w:unhideWhenUsed/>
    <w:rsid w:val="004B6A92"/>
    <w:pPr>
      <w:jc w:val="right"/>
    </w:pPr>
  </w:style>
  <w:style w:type="character" w:customStyle="1" w:styleId="a6">
    <w:name w:val="日期 字元"/>
    <w:basedOn w:val="a0"/>
    <w:link w:val="a5"/>
    <w:uiPriority w:val="99"/>
    <w:semiHidden/>
    <w:rsid w:val="004B6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microsoft.com/office/2011/relationships/people" Target="people.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ReGY</dc:creator>
  <cp:keywords/>
  <dc:description/>
  <cp:lastModifiedBy>咩咩 鄭</cp:lastModifiedBy>
  <cp:revision>2</cp:revision>
  <dcterms:created xsi:type="dcterms:W3CDTF">2020-05-27T01:40:00Z</dcterms:created>
  <dcterms:modified xsi:type="dcterms:W3CDTF">2020-05-27T01:40:00Z</dcterms:modified>
</cp:coreProperties>
</file>